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QT_UIO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40010</w:t>
      </w:r>
    </w:p>
    <w:p w14:paraId="2AACD811" w14:textId="208C2FEA" w:rsidR="00D9637E" w:rsidRPr="00F31774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Pr="00F31774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C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4A02D1D6" w:rsidR="009C3487" w:rsidRPr="003F3040" w:rsidRDefault="009C3487" w:rsidP="003D69F3">
      <w:pPr>
        <w:spacing w:after="0" w:line="240" w:lineRule="auto"/>
        <w:ind w:left="720" w:hanging="6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 w:rsidRPr="00F31774">
        <w:rPr>
          <w:rFonts w:cstheme="minorHAnsi"/>
          <w:b/>
          <w:bCs/>
          <w:lang w:val="es-EC"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513881">
        <w:rPr>
          <w:sz w:val="24"/>
          <w:szCs w:val="24"/>
          <w:lang w:val="es-EC"/>
        </w:rPr>
        <w:t xml:space="preserve">QORIT </w:t>
      </w:r>
      <w:r w:rsidR="00CC6BAE" w:rsidRPr="006F71E8">
        <w:rPr>
          <w:sz w:val="24"/>
          <w:szCs w:val="24"/>
          <w:lang w:val="es-EC"/>
        </w:rPr>
        <w:t>TRAVEL</w:t>
      </w:r>
      <w:r w:rsidR="00513881">
        <w:rPr>
          <w:sz w:val="24"/>
          <w:szCs w:val="24"/>
          <w:lang w:val="es-EC"/>
        </w:rPr>
        <w:t xml:space="preserve"> AGENCY</w:t>
      </w:r>
      <w:r w:rsidR="00CC6BAE" w:rsidRPr="006F71E8">
        <w:rPr>
          <w:sz w:val="24"/>
          <w:szCs w:val="24"/>
          <w:lang w:val="es-EC"/>
        </w:rPr>
        <w:t xml:space="preserve">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2C30B0C4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  <w:r w:rsidR="005A6454">
        <w:rPr>
          <w:rFonts w:cstheme="minorHAnsi"/>
          <w:sz w:val="24"/>
          <w:szCs w:val="24"/>
          <w:lang w:val="es-EC"/>
        </w:rPr>
        <w:tab/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77EB42DD" w:rsidR="00851D14" w:rsidRPr="00214DFB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214DFB">
        <w:rPr>
          <w:rFonts w:cstheme="minorHAnsi"/>
          <w:b/>
          <w:bCs/>
          <w:sz w:val="24"/>
          <w:szCs w:val="24"/>
          <w:lang w:val="es-EC"/>
        </w:rPr>
        <w:t/>
      </w:r>
      <w:r w:rsidR="00CA57E8" w:rsidRPr="00214DFB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214DFB">
        <w:rPr>
          <w:rFonts w:cstheme="minorHAnsi"/>
          <w:sz w:val="24"/>
          <w:szCs w:val="24"/>
          <w:lang w:val="es-EC"/>
        </w:rPr>
        <w:t/>
      </w:r>
    </w:p>
    <w:p w14:paraId="38E19BC0" w14:textId="3E62602E" w:rsid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>16 .	BONO DE HOSPEDAJE NACIONAL 2 QORY LOYALTY:  </w:t>
      </w:r>
      <w:r w:rsidRPr="00F31774">
        <w:rPr>
          <w:rFonts w:cstheme="minorHAnsi"/>
          <w:sz w:val="24"/>
          <w:szCs w:val="24"/>
          <w:lang w:val="es-EC"/>
        </w:rPr>
        <w:t>Acepto y recibo UN Bono de Hospedaje 2 Noches 3 Días para 06 personas. Previo pago de Impuestos. Uso exclusivo en departamentos de la compañía. No incluye ningún tipo de alimentación.</w:t>
      </w:r>
    </w:p>
    <w:p w14:paraId="2B76E3E7" w14:textId="0E7563EB" w:rsidR="00F31774" w:rsidRPr="00F31774" w:rsidRDefault="00F31774" w:rsidP="00F31774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 w:rsidRPr="00F31774">
        <w:rPr>
          <w:rFonts w:cstheme="minorHAnsi"/>
          <w:b/>
          <w:bCs/>
          <w:sz w:val="24"/>
          <w:szCs w:val="24"/>
          <w:lang w:val="es-ES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  <w:r w:rsidRPr="00F31774">
        <w:rPr>
          <w:rFonts w:cstheme="minorHAnsi"/>
          <w:sz w:val="24"/>
          <w:szCs w:val="24"/>
          <w:lang w:val="es-EC"/>
        </w:rPr>
        <w:t xml:space="preserve"> </w:t>
      </w:r>
    </w:p>
    <w:p w14:paraId="144405E9" w14:textId="36727958" w:rsidR="0063562D" w:rsidRPr="00EA3B36" w:rsidRDefault="00F51FB2" w:rsidP="00EA3B36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u w:val="single"/>
          <w:lang w:val="es-ES"/>
        </w:rPr>
      </w:pPr>
      <w:r w:rsidRPr="00F31774">
        <w:rPr>
          <w:rFonts w:cstheme="minorHAnsi"/>
          <w:b/>
          <w:bCs/>
          <w:sz w:val="24"/>
          <w:szCs w:val="24"/>
          <w:lang w:val="es-EC"/>
        </w:rPr>
        <w:t/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78814EEB" w14:textId="1190D130" w:rsidR="00851D14" w:rsidRPr="00EA3B36" w:rsidRDefault="0063562D" w:rsidP="00EA3B36">
      <w:pPr>
        <w:spacing w:after="0" w:line="240" w:lineRule="auto"/>
        <w:rPr>
          <w:rFonts w:cstheme="minorHAnsi"/>
          <w:sz w:val="24"/>
          <w:szCs w:val="24"/>
          <w:lang w:val="es-EC"/>
        </w:rPr>
        <w:sectPr w:rsidR="00851D14" w:rsidRPr="00EA3B36" w:rsidSect="00966F46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  <w:bookmarkStart w:id="7" w:name="_Hlk94883462"/>
      <w:r w:rsidRPr="005C3A51">
        <w:rPr>
          <w:rFonts w:cstheme="minorHAnsi"/>
          <w:sz w:val="24"/>
          <w:szCs w:val="24"/>
          <w:lang w:val="es-EC"/>
        </w:rPr>
        <w:t/>
      </w:r>
      <w:bookmarkEnd w:id="7"/>
    </w:p>
    <w:p w14:paraId="0801E446" w14:textId="71246DF8" w:rsidR="00801F29" w:rsidRPr="00F31774" w:rsidRDefault="00CE51B9" w:rsidP="00EA3B36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F31774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F3177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Pr="00F31774" w:rsidRDefault="00CE51B9" w:rsidP="00CE51B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F31774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br/>
                        <w:t xml:space="preserve"> </w:t>
                      </w:r>
                      <w:proofErr w:type="spellStart"/>
                      <w:r w:rsidRPr="00F3177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N°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Pr="00F31774" w:rsidRDefault="00CE51B9" w:rsidP="00CE51B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F31774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F31774" w:rsidSect="00966F46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0CB2" w14:textId="77777777" w:rsidR="00966F46" w:rsidRDefault="00966F46" w:rsidP="009C3487">
      <w:pPr>
        <w:spacing w:after="0" w:line="240" w:lineRule="auto"/>
      </w:pPr>
      <w:r>
        <w:separator/>
      </w:r>
    </w:p>
  </w:endnote>
  <w:endnote w:type="continuationSeparator" w:id="0">
    <w:p w14:paraId="63992390" w14:textId="77777777" w:rsidR="00966F46" w:rsidRDefault="00966F46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332B" w14:textId="77777777" w:rsidR="00966F46" w:rsidRDefault="00966F46" w:rsidP="009C3487">
      <w:pPr>
        <w:spacing w:after="0" w:line="240" w:lineRule="auto"/>
      </w:pPr>
      <w:r>
        <w:separator/>
      </w:r>
    </w:p>
  </w:footnote>
  <w:footnote w:type="continuationSeparator" w:id="0">
    <w:p w14:paraId="51EB704D" w14:textId="77777777" w:rsidR="00966F46" w:rsidRDefault="00966F46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5" w:author="Wagner Cevallos S." w:date="2022-12-14T18:21:00Z">
      <w:r w:rsidRPr="00703F1D">
        <w:rPr>
          <w:b/>
          <w:bCs/>
          <w:noProof/>
          <w:rPrChange w:id="6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138709998" name="Imagen 13870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37669"/>
    <w:rsid w:val="00174A6E"/>
    <w:rsid w:val="001A247C"/>
    <w:rsid w:val="001C7BFA"/>
    <w:rsid w:val="001D35C1"/>
    <w:rsid w:val="001E4716"/>
    <w:rsid w:val="00200B8B"/>
    <w:rsid w:val="00214DF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69F3"/>
    <w:rsid w:val="003D7146"/>
    <w:rsid w:val="003F3040"/>
    <w:rsid w:val="003F354A"/>
    <w:rsid w:val="00421BE7"/>
    <w:rsid w:val="00426468"/>
    <w:rsid w:val="00432E41"/>
    <w:rsid w:val="004370E1"/>
    <w:rsid w:val="004519BE"/>
    <w:rsid w:val="00457681"/>
    <w:rsid w:val="00464EB4"/>
    <w:rsid w:val="00472C2F"/>
    <w:rsid w:val="004828A6"/>
    <w:rsid w:val="004840CF"/>
    <w:rsid w:val="004A6A0A"/>
    <w:rsid w:val="004C53AB"/>
    <w:rsid w:val="004E27C5"/>
    <w:rsid w:val="004E2F8C"/>
    <w:rsid w:val="004E7163"/>
    <w:rsid w:val="00513881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A6454"/>
    <w:rsid w:val="005B1EBE"/>
    <w:rsid w:val="005B46BC"/>
    <w:rsid w:val="005B6DF3"/>
    <w:rsid w:val="005C3A51"/>
    <w:rsid w:val="005D20ED"/>
    <w:rsid w:val="005E1A60"/>
    <w:rsid w:val="005F1C45"/>
    <w:rsid w:val="005F4A95"/>
    <w:rsid w:val="005F6696"/>
    <w:rsid w:val="006006D5"/>
    <w:rsid w:val="006074AF"/>
    <w:rsid w:val="0063562D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1280"/>
    <w:rsid w:val="009635B7"/>
    <w:rsid w:val="00966F46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3057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942D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1F51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12CF9"/>
    <w:rsid w:val="00D3156E"/>
    <w:rsid w:val="00D3531A"/>
    <w:rsid w:val="00D35482"/>
    <w:rsid w:val="00D3718A"/>
    <w:rsid w:val="00D45B51"/>
    <w:rsid w:val="00D533C8"/>
    <w:rsid w:val="00D901FC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3B36"/>
    <w:rsid w:val="00EA422E"/>
    <w:rsid w:val="00EA78DC"/>
    <w:rsid w:val="00EB2785"/>
    <w:rsid w:val="00ED1A3D"/>
    <w:rsid w:val="00EE4134"/>
    <w:rsid w:val="00EE7772"/>
    <w:rsid w:val="00F03BD1"/>
    <w:rsid w:val="00F31774"/>
    <w:rsid w:val="00F45400"/>
    <w:rsid w:val="00F51FB2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56</cp:revision>
  <cp:lastPrinted>2023-10-21T20:52:00Z</cp:lastPrinted>
  <dcterms:created xsi:type="dcterms:W3CDTF">2022-12-15T22:55:00Z</dcterms:created>
  <dcterms:modified xsi:type="dcterms:W3CDTF">2024-03-26T23:01:00Z</dcterms:modified>
</cp:coreProperties>
</file>