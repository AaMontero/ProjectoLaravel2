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id</w:t>
      </w:r>
      <w:proofErr w:type="spellEnd"/>
      <w:r w:rsidR="00CE00C4">
        <w:rPr>
          <w:rFonts w:cstheme="minorHAnsi"/>
          <w:b/>
          <w:bCs/>
          <w:sz w:val="24"/>
          <w:szCs w:val="24"/>
          <w:lang w:val="es-EC"/>
        </w:rPr>
        <w:t>}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862899">
        <w:rPr>
          <w:rFonts w:cstheme="minorHAnsi"/>
          <w:b/>
          <w:bCs/>
          <w:sz w:val="24"/>
          <w:szCs w:val="24"/>
          <w:lang w:val="es-EC"/>
        </w:rPr>
        <w:t>edit_num_cliente</w:t>
      </w:r>
      <w:proofErr w:type="spellEnd"/>
      <w:r w:rsidR="00862899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513881">
      <w:pPr>
        <w:spacing w:after="0" w:line="240" w:lineRule="auto"/>
        <w:ind w:left="720" w:hanging="720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edit_numero_cedula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214DFB">
        <w:rPr>
          <w:rFonts w:cstheme="minorHAnsi"/>
          <w:b/>
          <w:bCs/>
          <w:sz w:val="24"/>
          <w:szCs w:val="24"/>
          <w:lang w:val="es-EC"/>
        </w:rPr>
        <w:t>{edit_</w:t>
      </w:r>
      <w:r w:rsidR="00214DFB" w:rsidRPr="00214DFB">
        <w:rPr>
          <w:rFonts w:cstheme="minorHAnsi"/>
          <w:b/>
          <w:bCs/>
          <w:sz w:val="24"/>
          <w:szCs w:val="24"/>
          <w:lang w:val="es-EC"/>
        </w:rPr>
        <w:t>titulo_nacional1</w:t>
      </w:r>
      <w:r w:rsidR="00CE00C4" w:rsidRPr="00214DFB">
        <w:rPr>
          <w:rFonts w:cstheme="minorHAnsi"/>
          <w:b/>
          <w:bCs/>
          <w:sz w:val="24"/>
          <w:szCs w:val="24"/>
          <w:lang w:val="es-EC"/>
        </w:rPr>
        <w:t>}</w:t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214DFB">
        <w:rPr>
          <w:rFonts w:cstheme="minorHAnsi"/>
          <w:sz w:val="24"/>
          <w:szCs w:val="24"/>
          <w:lang w:val="es-EC"/>
        </w:rPr>
        <w:t>edit_texto_bono_hospedaje</w:t>
      </w:r>
      <w:proofErr w:type="spellEnd"/>
      <w:r w:rsidR="00CA57E8" w:rsidRPr="00214DFB">
        <w:rPr>
          <w:rFonts w:cstheme="minorHAnsi"/>
          <w:sz w:val="24"/>
          <w:szCs w:val="24"/>
          <w:lang w:val="es-EC"/>
        </w:rPr>
        <w:t>}</w:t>
      </w:r>
    </w:p>
    <w:p w14:paraId="38E19BC0" w14:textId="4F690C6C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b/>
          <w:bCs/>
          <w:sz w:val="24"/>
          <w:szCs w:val="24"/>
          <w:lang w:val="es-EC"/>
        </w:rPr>
        <w:t>edit</w:t>
      </w:r>
      <w:proofErr w:type="spellEnd"/>
      <w:r w:rsidRPr="00F31774">
        <w:rPr>
          <w:rFonts w:cstheme="minorHAnsi"/>
          <w:b/>
          <w:bCs/>
          <w:sz w:val="24"/>
          <w:szCs w:val="24"/>
          <w:lang w:val="es-EC"/>
        </w:rPr>
        <w:t>_</w:t>
      </w:r>
      <w:r w:rsidR="00214DFB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214DFB" w:rsidRPr="00214DFB">
        <w:rPr>
          <w:rFonts w:cstheme="minorHAnsi"/>
          <w:b/>
          <w:bCs/>
          <w:sz w:val="24"/>
          <w:szCs w:val="24"/>
          <w:lang w:val="es-EC"/>
        </w:rPr>
        <w:t>titulo_nacional</w:t>
      </w:r>
      <w:r w:rsidR="00214DFB">
        <w:rPr>
          <w:rFonts w:cstheme="minorHAnsi"/>
          <w:b/>
          <w:bCs/>
          <w:sz w:val="24"/>
          <w:szCs w:val="24"/>
          <w:lang w:val="es-EC"/>
        </w:rPr>
        <w:t>2</w:t>
      </w:r>
      <w:r w:rsidRPr="00F31774">
        <w:rPr>
          <w:rFonts w:cstheme="minorHAnsi"/>
          <w:b/>
          <w:bCs/>
          <w:sz w:val="24"/>
          <w:szCs w:val="24"/>
          <w:lang w:val="es-EC"/>
        </w:rPr>
        <w:t xml:space="preserve">} </w:t>
      </w:r>
      <w:r w:rsidRPr="00F31774">
        <w:rPr>
          <w:rFonts w:cstheme="minorHAnsi"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sz w:val="24"/>
          <w:szCs w:val="24"/>
          <w:lang w:val="es-EC"/>
        </w:rPr>
        <w:t>edit_texto_</w:t>
      </w:r>
      <w:r>
        <w:rPr>
          <w:rFonts w:cstheme="minorHAnsi"/>
          <w:sz w:val="24"/>
          <w:szCs w:val="24"/>
          <w:lang w:val="es-EC"/>
        </w:rPr>
        <w:t>vacacional</w:t>
      </w:r>
      <w:proofErr w:type="spellEnd"/>
      <w:r w:rsidRPr="00F31774">
        <w:rPr>
          <w:rFonts w:cstheme="minorHAnsi"/>
          <w:sz w:val="24"/>
          <w:szCs w:val="24"/>
          <w:lang w:val="es-EC"/>
        </w:rPr>
        <w:t>}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>${</w:t>
      </w:r>
      <w:bookmarkStart w:id="4" w:name="_Hlk162019539"/>
      <w:proofErr w:type="spellStart"/>
      <w:r w:rsidRPr="00F31774">
        <w:rPr>
          <w:rFonts w:cstheme="minorHAnsi"/>
          <w:b/>
          <w:bCs/>
          <w:sz w:val="24"/>
          <w:szCs w:val="24"/>
          <w:lang w:val="es-ES"/>
        </w:rPr>
        <w:t>edit_</w:t>
      </w:r>
      <w:r w:rsidR="00F51FB2">
        <w:rPr>
          <w:rFonts w:cstheme="minorHAnsi"/>
          <w:b/>
          <w:bCs/>
          <w:sz w:val="24"/>
          <w:szCs w:val="24"/>
          <w:lang w:val="es-ES"/>
        </w:rPr>
        <w:t>titulo_vacacional_internacional</w:t>
      </w:r>
      <w:bookmarkEnd w:id="4"/>
      <w:proofErr w:type="spellEnd"/>
      <w:r w:rsidRPr="00F31774">
        <w:rPr>
          <w:rFonts w:cstheme="minorHAnsi"/>
          <w:b/>
          <w:bCs/>
          <w:sz w:val="24"/>
          <w:szCs w:val="24"/>
          <w:lang w:val="es-ES"/>
        </w:rPr>
        <w:t>}</w:t>
      </w:r>
      <w:r>
        <w:rPr>
          <w:rFonts w:cstheme="minorHAnsi"/>
          <w:sz w:val="24"/>
          <w:szCs w:val="24"/>
          <w:lang w:val="es-ES"/>
        </w:rPr>
        <w:t xml:space="preserve"> ${</w:t>
      </w:r>
      <w:proofErr w:type="spellStart"/>
      <w:r w:rsidR="00F51FB2" w:rsidRPr="00F51FB2">
        <w:rPr>
          <w:rFonts w:cstheme="minorHAnsi"/>
          <w:sz w:val="24"/>
          <w:szCs w:val="24"/>
          <w:lang w:val="es-ES"/>
        </w:rPr>
        <w:t>edit_</w:t>
      </w:r>
      <w:r w:rsidR="00F51FB2">
        <w:rPr>
          <w:rFonts w:cstheme="minorHAnsi"/>
          <w:sz w:val="24"/>
          <w:szCs w:val="24"/>
          <w:lang w:val="es-ES"/>
        </w:rPr>
        <w:t>texto</w:t>
      </w:r>
      <w:r w:rsidR="00F51FB2" w:rsidRPr="00F51FB2">
        <w:rPr>
          <w:rFonts w:cstheme="minorHAnsi"/>
          <w:sz w:val="24"/>
          <w:szCs w:val="24"/>
          <w:lang w:val="es-ES"/>
        </w:rPr>
        <w:t>_vacacional_internacional</w:t>
      </w:r>
      <w:proofErr w:type="spellEnd"/>
      <w:r>
        <w:rPr>
          <w:rFonts w:cstheme="minorHAnsi"/>
          <w:sz w:val="24"/>
          <w:szCs w:val="24"/>
          <w:lang w:val="es-ES"/>
        </w:rPr>
        <w:t>}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58CEA073" w14:textId="77777777" w:rsidR="00F51FB2" w:rsidRDefault="00F51FB2" w:rsidP="00F51FB2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b/>
          <w:bCs/>
          <w:sz w:val="24"/>
          <w:szCs w:val="24"/>
          <w:lang w:val="es-EC"/>
        </w:rPr>
        <w:t>edit_</w:t>
      </w:r>
      <w:r>
        <w:rPr>
          <w:rFonts w:cstheme="minorHAnsi"/>
          <w:b/>
          <w:bCs/>
          <w:sz w:val="24"/>
          <w:szCs w:val="24"/>
          <w:lang w:val="es-EC"/>
        </w:rPr>
        <w:t>titulo_</w:t>
      </w:r>
      <w:r w:rsidRPr="00F31774">
        <w:rPr>
          <w:rFonts w:cstheme="minorHAnsi"/>
          <w:b/>
          <w:bCs/>
          <w:sz w:val="24"/>
          <w:szCs w:val="24"/>
          <w:lang w:val="es-EC"/>
        </w:rPr>
        <w:t>semana_internacional</w:t>
      </w:r>
      <w:proofErr w:type="spellEnd"/>
      <w:r w:rsidRPr="00F31774">
        <w:rPr>
          <w:rFonts w:cstheme="minorHAnsi"/>
          <w:b/>
          <w:bCs/>
          <w:sz w:val="24"/>
          <w:szCs w:val="24"/>
          <w:lang w:val="es-ES"/>
        </w:rPr>
        <w:t>}</w:t>
      </w:r>
      <w:r>
        <w:rPr>
          <w:rFonts w:cstheme="minorHAnsi"/>
          <w:sz w:val="24"/>
          <w:szCs w:val="24"/>
          <w:lang w:val="es-ES"/>
        </w:rPr>
        <w:t xml:space="preserve"> ${</w:t>
      </w:r>
      <w:proofErr w:type="spellStart"/>
      <w:r>
        <w:rPr>
          <w:rFonts w:cstheme="minorHAnsi"/>
          <w:sz w:val="24"/>
          <w:szCs w:val="24"/>
          <w:lang w:val="es-ES"/>
        </w:rPr>
        <w:t>edit_texto_semana_internacional</w:t>
      </w:r>
      <w:proofErr w:type="spellEnd"/>
      <w:r>
        <w:rPr>
          <w:rFonts w:cstheme="minorHAnsi"/>
          <w:sz w:val="24"/>
          <w:szCs w:val="24"/>
          <w:lang w:val="es-ES"/>
        </w:rPr>
        <w:t>}</w:t>
      </w:r>
    </w:p>
    <w:p w14:paraId="4B3C59C7" w14:textId="77777777" w:rsidR="00F31774" w:rsidRPr="00F51FB2" w:rsidRDefault="00F31774" w:rsidP="00F51FB2">
      <w:pPr>
        <w:spacing w:before="240" w:after="24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144405E9" w14:textId="77777777" w:rsidR="0063562D" w:rsidRPr="00F31774" w:rsidRDefault="0063562D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C"/>
        </w:rPr>
      </w:pPr>
    </w:p>
    <w:p w14:paraId="6113C684" w14:textId="77777777" w:rsidR="0063562D" w:rsidRPr="005C3A51" w:rsidRDefault="0063562D" w:rsidP="0063562D">
      <w:pPr>
        <w:spacing w:after="0" w:line="240" w:lineRule="auto"/>
        <w:rPr>
          <w:rFonts w:cstheme="minorHAnsi"/>
          <w:sz w:val="24"/>
          <w:szCs w:val="24"/>
          <w:lang w:val="es-EC"/>
        </w:rPr>
      </w:pPr>
      <w:bookmarkStart w:id="5" w:name="_Hlk94883462"/>
      <w:r w:rsidRPr="005C3A51">
        <w:rPr>
          <w:rFonts w:cstheme="minorHAnsi"/>
          <w:sz w:val="24"/>
          <w:szCs w:val="24"/>
          <w:lang w:val="es-EC"/>
        </w:rPr>
        <w:t>${</w:t>
      </w:r>
      <w:proofErr w:type="spellStart"/>
      <w:r w:rsidRPr="005C3A51">
        <w:rPr>
          <w:rFonts w:cstheme="minorHAnsi"/>
          <w:sz w:val="24"/>
          <w:szCs w:val="24"/>
          <w:lang w:val="es-EC"/>
        </w:rPr>
        <w:t>edit_beneficios_alcance</w:t>
      </w:r>
      <w:proofErr w:type="spellEnd"/>
      <w:r w:rsidRPr="005C3A51">
        <w:rPr>
          <w:rFonts w:cstheme="minorHAnsi"/>
          <w:sz w:val="24"/>
          <w:szCs w:val="24"/>
          <w:lang w:val="es-EC"/>
        </w:rPr>
        <w:t>}</w:t>
      </w:r>
    </w:p>
    <w:bookmarkEnd w:id="5"/>
    <w:p w14:paraId="0EB548DB" w14:textId="77777777" w:rsidR="00B906C7" w:rsidRPr="0063562D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B13057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36AF3B5" w14:textId="02722C91" w:rsidR="00801F29" w:rsidRPr="00F31774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0801E446" w14:textId="71246DF8" w:rsidR="00801F29" w:rsidRPr="00F31774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B13057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CE6B" w14:textId="77777777" w:rsidR="00B13057" w:rsidRDefault="00B13057" w:rsidP="009C3487">
      <w:pPr>
        <w:spacing w:after="0" w:line="240" w:lineRule="auto"/>
      </w:pPr>
      <w:r>
        <w:separator/>
      </w:r>
    </w:p>
  </w:endnote>
  <w:endnote w:type="continuationSeparator" w:id="0">
    <w:p w14:paraId="634F47F4" w14:textId="77777777" w:rsidR="00B13057" w:rsidRDefault="00B13057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5BE6" w14:textId="77777777" w:rsidR="00B13057" w:rsidRDefault="00B13057" w:rsidP="009C3487">
      <w:pPr>
        <w:spacing w:after="0" w:line="240" w:lineRule="auto"/>
      </w:pPr>
      <w:r>
        <w:separator/>
      </w:r>
    </w:p>
  </w:footnote>
  <w:footnote w:type="continuationSeparator" w:id="0">
    <w:p w14:paraId="2071F78B" w14:textId="77777777" w:rsidR="00B13057" w:rsidRDefault="00B13057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6" w:author="Wagner Cevallos S." w:date="2022-12-14T18:21:00Z">
      <w:r w:rsidRPr="00703F1D">
        <w:rPr>
          <w:b/>
          <w:bCs/>
          <w:noProof/>
          <w:rPrChange w:id="7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53</cp:revision>
  <cp:lastPrinted>2023-10-21T20:52:00Z</cp:lastPrinted>
  <dcterms:created xsi:type="dcterms:W3CDTF">2022-12-15T22:55:00Z</dcterms:created>
  <dcterms:modified xsi:type="dcterms:W3CDTF">2024-03-22T22:58:00Z</dcterms:modified>
</cp:coreProperties>
</file>